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54DDD" w14:textId="6321EA9F" w:rsidR="6EFC03A6" w:rsidRDefault="6EFC03A6" w:rsidP="486463BC">
      <w:pPr>
        <w:pStyle w:val="Title"/>
        <w:jc w:val="center"/>
      </w:pPr>
      <w:r>
        <w:t>LSU Rocket Team (Team 2)</w:t>
      </w:r>
    </w:p>
    <w:p w14:paraId="7A676F3C" w14:textId="6BD26BF5" w:rsidR="009365A6" w:rsidRPr="004E29CE" w:rsidRDefault="79D16269" w:rsidP="02716FAE">
      <w:pPr>
        <w:pStyle w:val="Heading1"/>
        <w:rPr>
          <w:b/>
          <w:bCs/>
        </w:rPr>
      </w:pPr>
      <w:r>
        <w:t>Group Members</w:t>
      </w:r>
    </w:p>
    <w:p w14:paraId="4A66F593" w14:textId="161F04DF" w:rsidR="040588DF" w:rsidRDefault="040588DF" w:rsidP="538FCA25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Matthew Gatz</w:t>
      </w:r>
      <w:r>
        <w:t xml:space="preserve"> – Second Year ME(Mechanical)</w:t>
      </w:r>
    </w:p>
    <w:p w14:paraId="35982495" w14:textId="17E8EB5C" w:rsidR="0B75B58E" w:rsidRDefault="0B75B58E" w:rsidP="538FCA25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Michael Fraser</w:t>
      </w:r>
      <w:r>
        <w:t xml:space="preserve"> – Computer/Electrical Engineering</w:t>
      </w:r>
    </w:p>
    <w:p w14:paraId="20C9B8C8" w14:textId="108844D1" w:rsidR="00EF0707" w:rsidRDefault="5D1DB946" w:rsidP="538FCA25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Ian Kramer</w:t>
      </w:r>
      <w:r>
        <w:t xml:space="preserve"> – Second</w:t>
      </w:r>
      <w:r w:rsidR="292D770C">
        <w:t xml:space="preserve"> Year CE</w:t>
      </w:r>
    </w:p>
    <w:p w14:paraId="6BC7BA7E" w14:textId="69C4543C" w:rsidR="14AB48F5" w:rsidRDefault="00B06531" w:rsidP="538FCA25">
      <w:pPr>
        <w:pStyle w:val="ListParagraph"/>
        <w:numPr>
          <w:ilvl w:val="0"/>
          <w:numId w:val="1"/>
        </w:numPr>
      </w:pPr>
      <w:ins w:id="0" w:author="Microsoft Word" w:date="2025-10-20T12:54:00Z">
        <w:r>
          <w:t>Michael Uw</w:t>
        </w:r>
      </w:ins>
      <w:r w:rsidR="00717DE6">
        <w:t xml:space="preserve"> </w:t>
      </w:r>
      <w:ins w:id="1" w:author="Microsoft Word" w:date="2025-10-20T12:54:00Z">
        <w:r>
          <w:t>aifo - Third Year ME</w:t>
        </w:r>
      </w:ins>
    </w:p>
    <w:p w14:paraId="7131BA9D" w14:textId="4AE35255" w:rsidR="00B43190" w:rsidRDefault="00CC364B" w:rsidP="538FCA25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Caleb David</w:t>
      </w:r>
      <w:r w:rsidR="007727CA">
        <w:t xml:space="preserve"> </w:t>
      </w:r>
      <w:r w:rsidR="00E80954">
        <w:t>–</w:t>
      </w:r>
      <w:r w:rsidR="007727CA">
        <w:t xml:space="preserve"> </w:t>
      </w:r>
      <w:r w:rsidR="00746784">
        <w:t>Second Year</w:t>
      </w:r>
      <w:r w:rsidR="00C75241">
        <w:t xml:space="preserve"> </w:t>
      </w:r>
      <w:r w:rsidR="006B1B64">
        <w:t>M</w:t>
      </w:r>
      <w:r w:rsidR="00C75241">
        <w:t>E</w:t>
      </w:r>
    </w:p>
    <w:p w14:paraId="7B8BA9C6" w14:textId="2DCC5458" w:rsidR="16084373" w:rsidRDefault="16084373" w:rsidP="538FCA25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Achuil Choch</w:t>
      </w:r>
      <w:r>
        <w:t xml:space="preserve"> – Second year EE (Electrical Engineering)</w:t>
      </w:r>
    </w:p>
    <w:p w14:paraId="09054ECE" w14:textId="69B81ADF" w:rsidR="00783B15" w:rsidRDefault="00783B15" w:rsidP="538FCA25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Krista Lee</w:t>
      </w:r>
      <w:r w:rsidR="06A8D92B">
        <w:t xml:space="preserve"> </w:t>
      </w:r>
      <w:r>
        <w:t xml:space="preserve">- </w:t>
      </w:r>
      <w:r w:rsidR="00B409F3">
        <w:t>Third</w:t>
      </w:r>
      <w:r w:rsidR="001230E5">
        <w:t xml:space="preserve"> year ME </w:t>
      </w:r>
      <w:r w:rsidR="0077282F">
        <w:t>(</w:t>
      </w:r>
      <w:r w:rsidR="00693EC4">
        <w:t>M</w:t>
      </w:r>
      <w:r w:rsidR="0077282F">
        <w:t>echanical)</w:t>
      </w:r>
    </w:p>
    <w:p w14:paraId="64E23E67" w14:textId="70695B8D" w:rsidR="00783B15" w:rsidRDefault="0CE7149A" w:rsidP="538FCA25">
      <w:pPr>
        <w:pStyle w:val="ListParagraph"/>
        <w:numPr>
          <w:ilvl w:val="0"/>
          <w:numId w:val="1"/>
        </w:numPr>
      </w:pPr>
      <w:r w:rsidRPr="538FCA25">
        <w:rPr>
          <w:b/>
          <w:bCs/>
        </w:rPr>
        <w:t>John Camfield</w:t>
      </w:r>
      <w:r w:rsidR="2ED1275C">
        <w:t xml:space="preserve"> </w:t>
      </w:r>
      <w:r>
        <w:t>-</w:t>
      </w:r>
      <w:r w:rsidR="2ED1275C">
        <w:t xml:space="preserve"> </w:t>
      </w:r>
      <w:r>
        <w:t>2</w:t>
      </w:r>
      <w:r w:rsidRPr="538FCA25">
        <w:rPr>
          <w:vertAlign w:val="superscript"/>
        </w:rPr>
        <w:t>nd</w:t>
      </w:r>
      <w:r>
        <w:t xml:space="preserve"> Year Mechanical</w:t>
      </w:r>
    </w:p>
    <w:p w14:paraId="7BE6B894" w14:textId="165A47E5" w:rsidR="1BC33F49" w:rsidRDefault="71E6862B" w:rsidP="4A9B7540">
      <w:pPr>
        <w:pStyle w:val="Heading1"/>
      </w:pPr>
      <w:r w:rsidRPr="4A9B7540">
        <w:t xml:space="preserve">Faculty </w:t>
      </w:r>
      <w:r>
        <w:t>Mentor</w:t>
      </w:r>
    </w:p>
    <w:p w14:paraId="43187ADB" w14:textId="2EBCEC5F" w:rsidR="00DF6EE2" w:rsidRDefault="71E6862B">
      <w:r>
        <w:t>Dr. Menon</w:t>
      </w:r>
    </w:p>
    <w:p w14:paraId="4489F5EE" w14:textId="0CBF58DD" w:rsidR="447F9046" w:rsidRDefault="5543ACAA" w:rsidP="48EE5DA4">
      <w:pPr>
        <w:pStyle w:val="Heading1"/>
      </w:pPr>
      <w:r>
        <w:t>L</w:t>
      </w:r>
      <w:r w:rsidR="7EB9CDFB">
        <w:t>eadership</w:t>
      </w:r>
    </w:p>
    <w:p w14:paraId="70E7D62C" w14:textId="1D460C72" w:rsidR="447F9046" w:rsidRDefault="447F9046" w:rsidP="4961C44C">
      <w:pPr>
        <w:pStyle w:val="ListParagraph"/>
        <w:numPr>
          <w:ilvl w:val="0"/>
          <w:numId w:val="2"/>
        </w:numPr>
      </w:pPr>
      <w:r w:rsidRPr="4961C44C">
        <w:t>Team lead:</w:t>
      </w:r>
      <w:r w:rsidR="6A967219">
        <w:t xml:space="preserve"> Matthew Gatz</w:t>
      </w:r>
    </w:p>
    <w:p w14:paraId="4C64543E" w14:textId="09A0902B" w:rsidR="447F9046" w:rsidRDefault="447F9046" w:rsidP="4961C44C">
      <w:pPr>
        <w:pStyle w:val="ListParagraph"/>
        <w:numPr>
          <w:ilvl w:val="0"/>
          <w:numId w:val="2"/>
        </w:numPr>
      </w:pPr>
      <w:r w:rsidRPr="4961C44C">
        <w:t>Electronics lead:</w:t>
      </w:r>
      <w:r w:rsidR="7B64BF45">
        <w:t xml:space="preserve"> Michael Fraser</w:t>
      </w:r>
    </w:p>
    <w:p w14:paraId="2EF8A1B9" w14:textId="3BC5277B" w:rsidR="1B97AA98" w:rsidRDefault="1B97AA98" w:rsidP="4961C44C">
      <w:pPr>
        <w:pStyle w:val="ListParagraph"/>
        <w:numPr>
          <w:ilvl w:val="0"/>
          <w:numId w:val="2"/>
        </w:numPr>
      </w:pPr>
      <w:r w:rsidRPr="4961C44C">
        <w:t>Mechanical Lead:</w:t>
      </w:r>
      <w:r w:rsidR="346D728A">
        <w:t xml:space="preserve"> </w:t>
      </w:r>
      <w:r w:rsidR="246BCE1A">
        <w:t>John Camfield</w:t>
      </w:r>
    </w:p>
    <w:p w14:paraId="79D6B9D5" w14:textId="3DDA3EFB" w:rsidR="4961C44C" w:rsidRDefault="23CE49B5" w:rsidP="4961C44C">
      <w:r w:rsidRPr="4A9B7540">
        <w:rPr>
          <w:rStyle w:val="Heading1Char"/>
        </w:rPr>
        <w:t xml:space="preserve">Weekly </w:t>
      </w:r>
      <w:r w:rsidR="565BBAF2" w:rsidRPr="4A9B7540">
        <w:rPr>
          <w:rStyle w:val="Heading1Char"/>
        </w:rPr>
        <w:t>M</w:t>
      </w:r>
      <w:r w:rsidRPr="4A9B7540">
        <w:rPr>
          <w:rStyle w:val="Heading1Char"/>
        </w:rPr>
        <w:t xml:space="preserve">eeting </w:t>
      </w:r>
      <w:r w:rsidR="4A88BF7A" w:rsidRPr="4A9B7540">
        <w:rPr>
          <w:rStyle w:val="Heading1Char"/>
        </w:rPr>
        <w:t>T</w:t>
      </w:r>
      <w:r w:rsidRPr="4A9B7540">
        <w:rPr>
          <w:rStyle w:val="Heading1Char"/>
        </w:rPr>
        <w:t>ime</w:t>
      </w:r>
      <w:r>
        <w:t xml:space="preserve"> </w:t>
      </w:r>
      <w:r w:rsidR="4961C44C">
        <w:br/>
      </w:r>
      <w:r w:rsidR="4961C44C">
        <w:br/>
      </w:r>
    </w:p>
    <w:p w14:paraId="42E6FA78" w14:textId="5376EECE" w:rsidR="4961C44C" w:rsidRDefault="4961C44C" w:rsidP="538FCA25"/>
    <w:sectPr w:rsidR="4961C4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876F1" w14:textId="77777777" w:rsidR="00816BC4" w:rsidRDefault="00816BC4" w:rsidP="000B0B32">
      <w:pPr>
        <w:spacing w:after="0" w:line="240" w:lineRule="auto"/>
      </w:pPr>
      <w:r>
        <w:separator/>
      </w:r>
    </w:p>
  </w:endnote>
  <w:endnote w:type="continuationSeparator" w:id="0">
    <w:p w14:paraId="340BCD86" w14:textId="77777777" w:rsidR="00816BC4" w:rsidRDefault="00816BC4" w:rsidP="000B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6463BC" w14:paraId="25462F0F" w14:textId="77777777" w:rsidTr="486463BC">
      <w:trPr>
        <w:trHeight w:val="300"/>
      </w:trPr>
      <w:tc>
        <w:tcPr>
          <w:tcW w:w="3120" w:type="dxa"/>
        </w:tcPr>
        <w:p w14:paraId="60E44E7B" w14:textId="2F6672D6" w:rsidR="486463BC" w:rsidRDefault="486463BC" w:rsidP="486463BC">
          <w:pPr>
            <w:pStyle w:val="Header"/>
            <w:ind w:left="-115"/>
          </w:pPr>
        </w:p>
      </w:tc>
      <w:tc>
        <w:tcPr>
          <w:tcW w:w="3120" w:type="dxa"/>
        </w:tcPr>
        <w:p w14:paraId="33124A6D" w14:textId="519AA191" w:rsidR="486463BC" w:rsidRDefault="486463BC" w:rsidP="486463BC">
          <w:pPr>
            <w:pStyle w:val="Header"/>
            <w:jc w:val="center"/>
          </w:pPr>
        </w:p>
      </w:tc>
      <w:tc>
        <w:tcPr>
          <w:tcW w:w="3120" w:type="dxa"/>
        </w:tcPr>
        <w:p w14:paraId="39A62D8F" w14:textId="2B87287B" w:rsidR="486463BC" w:rsidRDefault="486463BC" w:rsidP="486463BC">
          <w:pPr>
            <w:pStyle w:val="Header"/>
            <w:ind w:right="-115"/>
            <w:jc w:val="right"/>
          </w:pPr>
        </w:p>
      </w:tc>
    </w:tr>
  </w:tbl>
  <w:p w14:paraId="3CFEFD8D" w14:textId="0C1444C4" w:rsidR="00EB4D2F" w:rsidRDefault="00EB4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77D48" w14:textId="77777777" w:rsidR="00816BC4" w:rsidRDefault="00816BC4" w:rsidP="000B0B32">
      <w:pPr>
        <w:spacing w:after="0" w:line="240" w:lineRule="auto"/>
      </w:pPr>
      <w:r>
        <w:separator/>
      </w:r>
    </w:p>
  </w:footnote>
  <w:footnote w:type="continuationSeparator" w:id="0">
    <w:p w14:paraId="4BEB8BA0" w14:textId="77777777" w:rsidR="00816BC4" w:rsidRDefault="00816BC4" w:rsidP="000B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6463BC" w14:paraId="52C431E0" w14:textId="77777777" w:rsidTr="486463BC">
      <w:trPr>
        <w:trHeight w:val="300"/>
      </w:trPr>
      <w:tc>
        <w:tcPr>
          <w:tcW w:w="3120" w:type="dxa"/>
        </w:tcPr>
        <w:p w14:paraId="1CAB2077" w14:textId="5DDCEB27" w:rsidR="486463BC" w:rsidRDefault="486463BC" w:rsidP="486463BC">
          <w:pPr>
            <w:pStyle w:val="Header"/>
            <w:ind w:left="-115"/>
          </w:pPr>
        </w:p>
      </w:tc>
      <w:tc>
        <w:tcPr>
          <w:tcW w:w="3120" w:type="dxa"/>
        </w:tcPr>
        <w:p w14:paraId="15A0E0FF" w14:textId="29A12217" w:rsidR="486463BC" w:rsidRDefault="486463BC" w:rsidP="486463BC">
          <w:pPr>
            <w:pStyle w:val="Header"/>
            <w:jc w:val="center"/>
          </w:pPr>
        </w:p>
      </w:tc>
      <w:tc>
        <w:tcPr>
          <w:tcW w:w="3120" w:type="dxa"/>
        </w:tcPr>
        <w:p w14:paraId="38F52762" w14:textId="12149F16" w:rsidR="486463BC" w:rsidRDefault="486463BC" w:rsidP="486463BC">
          <w:pPr>
            <w:pStyle w:val="Header"/>
            <w:ind w:right="-115"/>
            <w:jc w:val="right"/>
          </w:pPr>
        </w:p>
      </w:tc>
    </w:tr>
  </w:tbl>
  <w:p w14:paraId="74E5E218" w14:textId="004D723D" w:rsidR="00EB4D2F" w:rsidRDefault="00EB4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74E"/>
    <w:multiLevelType w:val="hybridMultilevel"/>
    <w:tmpl w:val="FFFFFFFF"/>
    <w:lvl w:ilvl="0" w:tplc="B2700AB8">
      <w:start w:val="1"/>
      <w:numFmt w:val="decimal"/>
      <w:lvlText w:val="%1."/>
      <w:lvlJc w:val="left"/>
      <w:pPr>
        <w:ind w:left="720" w:hanging="360"/>
      </w:pPr>
    </w:lvl>
    <w:lvl w:ilvl="1" w:tplc="B99071F2">
      <w:start w:val="1"/>
      <w:numFmt w:val="lowerLetter"/>
      <w:lvlText w:val="%2."/>
      <w:lvlJc w:val="left"/>
      <w:pPr>
        <w:ind w:left="1440" w:hanging="360"/>
      </w:pPr>
    </w:lvl>
    <w:lvl w:ilvl="2" w:tplc="D1764C76">
      <w:start w:val="1"/>
      <w:numFmt w:val="lowerRoman"/>
      <w:lvlText w:val="%3."/>
      <w:lvlJc w:val="right"/>
      <w:pPr>
        <w:ind w:left="2160" w:hanging="180"/>
      </w:pPr>
    </w:lvl>
    <w:lvl w:ilvl="3" w:tplc="DEC82AD2">
      <w:start w:val="1"/>
      <w:numFmt w:val="decimal"/>
      <w:lvlText w:val="%4."/>
      <w:lvlJc w:val="left"/>
      <w:pPr>
        <w:ind w:left="2880" w:hanging="360"/>
      </w:pPr>
    </w:lvl>
    <w:lvl w:ilvl="4" w:tplc="40F2DF56">
      <w:start w:val="1"/>
      <w:numFmt w:val="lowerLetter"/>
      <w:lvlText w:val="%5."/>
      <w:lvlJc w:val="left"/>
      <w:pPr>
        <w:ind w:left="3600" w:hanging="360"/>
      </w:pPr>
    </w:lvl>
    <w:lvl w:ilvl="5" w:tplc="A552B052">
      <w:start w:val="1"/>
      <w:numFmt w:val="lowerRoman"/>
      <w:lvlText w:val="%6."/>
      <w:lvlJc w:val="right"/>
      <w:pPr>
        <w:ind w:left="4320" w:hanging="180"/>
      </w:pPr>
    </w:lvl>
    <w:lvl w:ilvl="6" w:tplc="AE0EC70A">
      <w:start w:val="1"/>
      <w:numFmt w:val="decimal"/>
      <w:lvlText w:val="%7."/>
      <w:lvlJc w:val="left"/>
      <w:pPr>
        <w:ind w:left="5040" w:hanging="360"/>
      </w:pPr>
    </w:lvl>
    <w:lvl w:ilvl="7" w:tplc="4E581850">
      <w:start w:val="1"/>
      <w:numFmt w:val="lowerLetter"/>
      <w:lvlText w:val="%8."/>
      <w:lvlJc w:val="left"/>
      <w:pPr>
        <w:ind w:left="5760" w:hanging="360"/>
      </w:pPr>
    </w:lvl>
    <w:lvl w:ilvl="8" w:tplc="2E5024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1A38E"/>
    <w:multiLevelType w:val="hybridMultilevel"/>
    <w:tmpl w:val="FFFFFFFF"/>
    <w:lvl w:ilvl="0" w:tplc="4CE2F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C6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42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C3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A4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18B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A4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4D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25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928521">
    <w:abstractNumId w:val="0"/>
  </w:num>
  <w:num w:numId="2" w16cid:durableId="1901137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6C1D84"/>
    <w:rsid w:val="0000102E"/>
    <w:rsid w:val="000104F3"/>
    <w:rsid w:val="00010DAD"/>
    <w:rsid w:val="0002333F"/>
    <w:rsid w:val="00024E06"/>
    <w:rsid w:val="00027CCC"/>
    <w:rsid w:val="00033C9A"/>
    <w:rsid w:val="00040408"/>
    <w:rsid w:val="00047943"/>
    <w:rsid w:val="0006045B"/>
    <w:rsid w:val="00060F7C"/>
    <w:rsid w:val="00087D8F"/>
    <w:rsid w:val="000970D8"/>
    <w:rsid w:val="000A3BEA"/>
    <w:rsid w:val="000A6BAD"/>
    <w:rsid w:val="000B0B32"/>
    <w:rsid w:val="000C27EF"/>
    <w:rsid w:val="000D734B"/>
    <w:rsid w:val="000D766C"/>
    <w:rsid w:val="000E357E"/>
    <w:rsid w:val="000E5237"/>
    <w:rsid w:val="000E653D"/>
    <w:rsid w:val="000F5C8A"/>
    <w:rsid w:val="0010633E"/>
    <w:rsid w:val="001230E5"/>
    <w:rsid w:val="00130AD5"/>
    <w:rsid w:val="001347C2"/>
    <w:rsid w:val="00147028"/>
    <w:rsid w:val="001506E0"/>
    <w:rsid w:val="00174A9C"/>
    <w:rsid w:val="001820D3"/>
    <w:rsid w:val="00187095"/>
    <w:rsid w:val="00191755"/>
    <w:rsid w:val="001936A4"/>
    <w:rsid w:val="001A3856"/>
    <w:rsid w:val="001A7970"/>
    <w:rsid w:val="001B1552"/>
    <w:rsid w:val="001B15E7"/>
    <w:rsid w:val="001B3C4A"/>
    <w:rsid w:val="001C70EF"/>
    <w:rsid w:val="001D2BD8"/>
    <w:rsid w:val="001E03CE"/>
    <w:rsid w:val="001E712E"/>
    <w:rsid w:val="001F317E"/>
    <w:rsid w:val="001F628F"/>
    <w:rsid w:val="00217895"/>
    <w:rsid w:val="002569E4"/>
    <w:rsid w:val="002661A8"/>
    <w:rsid w:val="00285AF6"/>
    <w:rsid w:val="002A2E89"/>
    <w:rsid w:val="002B3229"/>
    <w:rsid w:val="002B6E53"/>
    <w:rsid w:val="002D4767"/>
    <w:rsid w:val="002D70B9"/>
    <w:rsid w:val="002F3D63"/>
    <w:rsid w:val="00315E37"/>
    <w:rsid w:val="0031622B"/>
    <w:rsid w:val="00317F87"/>
    <w:rsid w:val="00335F5C"/>
    <w:rsid w:val="00346177"/>
    <w:rsid w:val="0035409C"/>
    <w:rsid w:val="00354921"/>
    <w:rsid w:val="00365B7A"/>
    <w:rsid w:val="003874E0"/>
    <w:rsid w:val="00394BCD"/>
    <w:rsid w:val="003A0A1A"/>
    <w:rsid w:val="003A5F48"/>
    <w:rsid w:val="003B1A8B"/>
    <w:rsid w:val="003C0B61"/>
    <w:rsid w:val="00425367"/>
    <w:rsid w:val="00454803"/>
    <w:rsid w:val="00460AEC"/>
    <w:rsid w:val="00490BC0"/>
    <w:rsid w:val="004A5D4C"/>
    <w:rsid w:val="004B019E"/>
    <w:rsid w:val="004C23D2"/>
    <w:rsid w:val="004E29CE"/>
    <w:rsid w:val="004E42D2"/>
    <w:rsid w:val="004F6AD5"/>
    <w:rsid w:val="00510F01"/>
    <w:rsid w:val="00526180"/>
    <w:rsid w:val="00527BD1"/>
    <w:rsid w:val="00537385"/>
    <w:rsid w:val="005408D4"/>
    <w:rsid w:val="00546045"/>
    <w:rsid w:val="005700F5"/>
    <w:rsid w:val="005760BE"/>
    <w:rsid w:val="00577711"/>
    <w:rsid w:val="005872E4"/>
    <w:rsid w:val="005955EC"/>
    <w:rsid w:val="00595D28"/>
    <w:rsid w:val="005D76DB"/>
    <w:rsid w:val="005F7CF8"/>
    <w:rsid w:val="00626EF3"/>
    <w:rsid w:val="006466DB"/>
    <w:rsid w:val="006553C6"/>
    <w:rsid w:val="00677C7D"/>
    <w:rsid w:val="00683598"/>
    <w:rsid w:val="00686389"/>
    <w:rsid w:val="00693EC4"/>
    <w:rsid w:val="0069440C"/>
    <w:rsid w:val="006A671B"/>
    <w:rsid w:val="006B1B64"/>
    <w:rsid w:val="006E39F4"/>
    <w:rsid w:val="006E4011"/>
    <w:rsid w:val="006E6F7C"/>
    <w:rsid w:val="00701A09"/>
    <w:rsid w:val="00715C0A"/>
    <w:rsid w:val="00717DE6"/>
    <w:rsid w:val="00721158"/>
    <w:rsid w:val="00730E38"/>
    <w:rsid w:val="00735A8B"/>
    <w:rsid w:val="00746784"/>
    <w:rsid w:val="00771E70"/>
    <w:rsid w:val="007727CA"/>
    <w:rsid w:val="0077282F"/>
    <w:rsid w:val="0077531A"/>
    <w:rsid w:val="00783B15"/>
    <w:rsid w:val="007848B6"/>
    <w:rsid w:val="00787E1B"/>
    <w:rsid w:val="00795E8D"/>
    <w:rsid w:val="007A34E0"/>
    <w:rsid w:val="007B228D"/>
    <w:rsid w:val="007B2EE4"/>
    <w:rsid w:val="007B47DE"/>
    <w:rsid w:val="007B7C36"/>
    <w:rsid w:val="007F1A34"/>
    <w:rsid w:val="007F4A40"/>
    <w:rsid w:val="008009DB"/>
    <w:rsid w:val="0080411F"/>
    <w:rsid w:val="0080659A"/>
    <w:rsid w:val="008107D9"/>
    <w:rsid w:val="00813BAE"/>
    <w:rsid w:val="008147B4"/>
    <w:rsid w:val="00816BC4"/>
    <w:rsid w:val="00830ADE"/>
    <w:rsid w:val="0085347F"/>
    <w:rsid w:val="00853D9C"/>
    <w:rsid w:val="008563A7"/>
    <w:rsid w:val="00857A64"/>
    <w:rsid w:val="00861F38"/>
    <w:rsid w:val="008870E9"/>
    <w:rsid w:val="008C1E86"/>
    <w:rsid w:val="008C3B71"/>
    <w:rsid w:val="008D1BD7"/>
    <w:rsid w:val="00930365"/>
    <w:rsid w:val="00935076"/>
    <w:rsid w:val="009365A6"/>
    <w:rsid w:val="0094071E"/>
    <w:rsid w:val="009431A4"/>
    <w:rsid w:val="0094456B"/>
    <w:rsid w:val="00956AC1"/>
    <w:rsid w:val="00957F64"/>
    <w:rsid w:val="00971209"/>
    <w:rsid w:val="0097168B"/>
    <w:rsid w:val="0097179D"/>
    <w:rsid w:val="009755E2"/>
    <w:rsid w:val="00990748"/>
    <w:rsid w:val="00994993"/>
    <w:rsid w:val="009A2B75"/>
    <w:rsid w:val="009B163C"/>
    <w:rsid w:val="009B4A07"/>
    <w:rsid w:val="009C7666"/>
    <w:rsid w:val="009C7BF7"/>
    <w:rsid w:val="009D0374"/>
    <w:rsid w:val="009D2035"/>
    <w:rsid w:val="009E37C7"/>
    <w:rsid w:val="009F5386"/>
    <w:rsid w:val="00A13EA5"/>
    <w:rsid w:val="00A143C6"/>
    <w:rsid w:val="00A16092"/>
    <w:rsid w:val="00A17CAF"/>
    <w:rsid w:val="00A35089"/>
    <w:rsid w:val="00A53724"/>
    <w:rsid w:val="00A80474"/>
    <w:rsid w:val="00A82BF2"/>
    <w:rsid w:val="00A9098F"/>
    <w:rsid w:val="00A9266D"/>
    <w:rsid w:val="00AB0656"/>
    <w:rsid w:val="00AC4335"/>
    <w:rsid w:val="00B06531"/>
    <w:rsid w:val="00B07F2A"/>
    <w:rsid w:val="00B159BD"/>
    <w:rsid w:val="00B241D6"/>
    <w:rsid w:val="00B31CB2"/>
    <w:rsid w:val="00B37269"/>
    <w:rsid w:val="00B409F3"/>
    <w:rsid w:val="00B43190"/>
    <w:rsid w:val="00B438C3"/>
    <w:rsid w:val="00B43F2A"/>
    <w:rsid w:val="00B502A4"/>
    <w:rsid w:val="00B66DB6"/>
    <w:rsid w:val="00B931EB"/>
    <w:rsid w:val="00B943C6"/>
    <w:rsid w:val="00BB5A2B"/>
    <w:rsid w:val="00BC3ED8"/>
    <w:rsid w:val="00BF1CA8"/>
    <w:rsid w:val="00C24703"/>
    <w:rsid w:val="00C54D2A"/>
    <w:rsid w:val="00C62A10"/>
    <w:rsid w:val="00C75241"/>
    <w:rsid w:val="00CA4811"/>
    <w:rsid w:val="00CB4B75"/>
    <w:rsid w:val="00CB6B66"/>
    <w:rsid w:val="00CC364B"/>
    <w:rsid w:val="00CC5682"/>
    <w:rsid w:val="00CC7FDE"/>
    <w:rsid w:val="00CD4D13"/>
    <w:rsid w:val="00CE1DBD"/>
    <w:rsid w:val="00D31830"/>
    <w:rsid w:val="00D6581F"/>
    <w:rsid w:val="00D65D09"/>
    <w:rsid w:val="00D8446E"/>
    <w:rsid w:val="00D96192"/>
    <w:rsid w:val="00DA4F46"/>
    <w:rsid w:val="00DA73E0"/>
    <w:rsid w:val="00DE3FF5"/>
    <w:rsid w:val="00DF6EE2"/>
    <w:rsid w:val="00E11725"/>
    <w:rsid w:val="00E1174C"/>
    <w:rsid w:val="00E1612B"/>
    <w:rsid w:val="00E30AE7"/>
    <w:rsid w:val="00E40B26"/>
    <w:rsid w:val="00E50176"/>
    <w:rsid w:val="00E51669"/>
    <w:rsid w:val="00E62E89"/>
    <w:rsid w:val="00E7105E"/>
    <w:rsid w:val="00E77D70"/>
    <w:rsid w:val="00E80954"/>
    <w:rsid w:val="00E87CEC"/>
    <w:rsid w:val="00EB4D2F"/>
    <w:rsid w:val="00EB534D"/>
    <w:rsid w:val="00EB5DB0"/>
    <w:rsid w:val="00EB65AE"/>
    <w:rsid w:val="00ED6829"/>
    <w:rsid w:val="00EE5F5B"/>
    <w:rsid w:val="00EF04F4"/>
    <w:rsid w:val="00EF0707"/>
    <w:rsid w:val="00F15422"/>
    <w:rsid w:val="00F209C0"/>
    <w:rsid w:val="00F2449A"/>
    <w:rsid w:val="00F2564B"/>
    <w:rsid w:val="00F55E43"/>
    <w:rsid w:val="00F573E7"/>
    <w:rsid w:val="00F60833"/>
    <w:rsid w:val="00F7238F"/>
    <w:rsid w:val="00F723B6"/>
    <w:rsid w:val="00F747E1"/>
    <w:rsid w:val="00F750C9"/>
    <w:rsid w:val="00F80660"/>
    <w:rsid w:val="00F9447E"/>
    <w:rsid w:val="00FB2FA3"/>
    <w:rsid w:val="00FB68AE"/>
    <w:rsid w:val="00FC376B"/>
    <w:rsid w:val="00FD5CF7"/>
    <w:rsid w:val="00FE4DA9"/>
    <w:rsid w:val="01BFB580"/>
    <w:rsid w:val="02716FAE"/>
    <w:rsid w:val="040588DF"/>
    <w:rsid w:val="04CD5E58"/>
    <w:rsid w:val="06A8D92B"/>
    <w:rsid w:val="07264FF3"/>
    <w:rsid w:val="08454158"/>
    <w:rsid w:val="0997A25B"/>
    <w:rsid w:val="0B75B58E"/>
    <w:rsid w:val="0CE7149A"/>
    <w:rsid w:val="1192393D"/>
    <w:rsid w:val="13245B5E"/>
    <w:rsid w:val="1353A39E"/>
    <w:rsid w:val="148C1152"/>
    <w:rsid w:val="14AB48F5"/>
    <w:rsid w:val="16084373"/>
    <w:rsid w:val="197431D1"/>
    <w:rsid w:val="1B97AA98"/>
    <w:rsid w:val="1BC33F49"/>
    <w:rsid w:val="1E77FCA8"/>
    <w:rsid w:val="1FC2796F"/>
    <w:rsid w:val="23CE49B5"/>
    <w:rsid w:val="246BCE1A"/>
    <w:rsid w:val="292D770C"/>
    <w:rsid w:val="2ED1275C"/>
    <w:rsid w:val="2F341999"/>
    <w:rsid w:val="346D728A"/>
    <w:rsid w:val="37C575DD"/>
    <w:rsid w:val="3D6C1D84"/>
    <w:rsid w:val="3F28F447"/>
    <w:rsid w:val="421DDCC3"/>
    <w:rsid w:val="43D712E9"/>
    <w:rsid w:val="447F9046"/>
    <w:rsid w:val="4725DC51"/>
    <w:rsid w:val="486463BC"/>
    <w:rsid w:val="48EE5DA4"/>
    <w:rsid w:val="4961C44C"/>
    <w:rsid w:val="4988C72A"/>
    <w:rsid w:val="4A88BF7A"/>
    <w:rsid w:val="4A9B7540"/>
    <w:rsid w:val="4D2CCA93"/>
    <w:rsid w:val="4DDAA362"/>
    <w:rsid w:val="4F093CF7"/>
    <w:rsid w:val="5058B50A"/>
    <w:rsid w:val="534221A3"/>
    <w:rsid w:val="538FCA25"/>
    <w:rsid w:val="5543ACAA"/>
    <w:rsid w:val="55E77730"/>
    <w:rsid w:val="565BBAF2"/>
    <w:rsid w:val="5945AA19"/>
    <w:rsid w:val="5D1DB946"/>
    <w:rsid w:val="5E938AD2"/>
    <w:rsid w:val="6414DE6D"/>
    <w:rsid w:val="642915D6"/>
    <w:rsid w:val="67D2BAAD"/>
    <w:rsid w:val="67F35794"/>
    <w:rsid w:val="67F705F2"/>
    <w:rsid w:val="6A967219"/>
    <w:rsid w:val="6EFC03A6"/>
    <w:rsid w:val="71E6862B"/>
    <w:rsid w:val="76EAF434"/>
    <w:rsid w:val="77F50C57"/>
    <w:rsid w:val="783252FA"/>
    <w:rsid w:val="79D16269"/>
    <w:rsid w:val="7A90B37E"/>
    <w:rsid w:val="7B64BF45"/>
    <w:rsid w:val="7EB9C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C1D84"/>
  <w15:chartTrackingRefBased/>
  <w15:docId w15:val="{940F8676-5530-4EEF-8B0B-03101687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961C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32"/>
  </w:style>
  <w:style w:type="paragraph" w:styleId="Footer">
    <w:name w:val="footer"/>
    <w:basedOn w:val="Normal"/>
    <w:link w:val="FooterChar"/>
    <w:uiPriority w:val="99"/>
    <w:unhideWhenUsed/>
    <w:rsid w:val="000B0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32"/>
  </w:style>
  <w:style w:type="table" w:styleId="TableGrid">
    <w:name w:val="Table Grid"/>
    <w:basedOn w:val="TableNormal"/>
    <w:uiPriority w:val="59"/>
    <w:rsid w:val="00677C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435</Characters>
  <Application>Microsoft Office Word</Application>
  <DocSecurity>0</DocSecurity>
  <Lines>19</Lines>
  <Paragraphs>17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 Kramer</dc:creator>
  <cp:keywords/>
  <dc:description/>
  <cp:lastModifiedBy>Matthew J Gatz</cp:lastModifiedBy>
  <cp:revision>80</cp:revision>
  <dcterms:created xsi:type="dcterms:W3CDTF">2025-10-20T19:48:00Z</dcterms:created>
  <dcterms:modified xsi:type="dcterms:W3CDTF">2025-10-22T19:18:00Z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586ebecf-7e30-4de8-9a8e-45d98b0a6cf2</vt:lpwstr>
  </property>
</Properties>
</file>